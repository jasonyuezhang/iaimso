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EDB" w:rsidRPr="00060EDB" w:rsidRDefault="00060EDB" w:rsidP="00060EDB">
      <w:pPr>
        <w:pStyle w:val="Default"/>
        <w:jc w:val="center"/>
        <w:rPr>
          <w:rFonts w:ascii="Times New Roman" w:hAnsi="Times New Roman" w:cs="Times New Roman"/>
          <w:b/>
          <w:bCs/>
          <w:u w:val="single"/>
        </w:rPr>
      </w:pPr>
      <w:r w:rsidRPr="00060EDB">
        <w:rPr>
          <w:rFonts w:ascii="Times New Roman" w:hAnsi="Times New Roman" w:cs="Times New Roman"/>
          <w:b/>
          <w:bCs/>
          <w:u w:val="single"/>
        </w:rPr>
        <w:t>Academic Integrity Awards Nomination Form</w:t>
      </w:r>
    </w:p>
    <w:p w:rsidR="00060EDB" w:rsidRDefault="00060EDB" w:rsidP="00060EDB">
      <w:pPr>
        <w:pStyle w:val="Default"/>
        <w:rPr>
          <w:rFonts w:ascii="Times New Roman" w:hAnsi="Times New Roman" w:cs="Times New Roman"/>
          <w:b/>
          <w:bCs/>
        </w:rPr>
      </w:pPr>
    </w:p>
    <w:p w:rsidR="00060EDB" w:rsidRDefault="00060EDB" w:rsidP="00060EDB">
      <w:pPr>
        <w:pStyle w:val="Default"/>
        <w:rPr>
          <w:rFonts w:ascii="Times New Roman" w:hAnsi="Times New Roman" w:cs="Times New Roman"/>
          <w:b/>
          <w:bCs/>
        </w:rPr>
      </w:pPr>
    </w:p>
    <w:p w:rsidR="00060EDB" w:rsidRPr="00A83384" w:rsidRDefault="00060EDB" w:rsidP="00060EDB">
      <w:pPr>
        <w:pStyle w:val="Default"/>
        <w:rPr>
          <w:rFonts w:ascii="Times New Roman" w:hAnsi="Times New Roman" w:cs="Times New Roman"/>
          <w:b/>
          <w:bCs/>
        </w:rPr>
      </w:pPr>
      <w:r w:rsidRPr="00A83384">
        <w:rPr>
          <w:rFonts w:ascii="Times New Roman" w:hAnsi="Times New Roman" w:cs="Times New Roman"/>
          <w:b/>
          <w:bCs/>
        </w:rPr>
        <w:t>Honoring Academic Integrity Awards Ceremony Nomination Criteria</w:t>
      </w:r>
    </w:p>
    <w:p w:rsidR="00060EDB" w:rsidRPr="00A83384" w:rsidRDefault="00060EDB" w:rsidP="00060EDB">
      <w:pPr>
        <w:pStyle w:val="Default"/>
        <w:rPr>
          <w:rFonts w:ascii="Times New Roman" w:hAnsi="Times New Roman" w:cs="Times New Roman"/>
          <w:b/>
          <w:bCs/>
        </w:rPr>
      </w:pPr>
    </w:p>
    <w:p w:rsidR="00060EDB" w:rsidRPr="00A83384" w:rsidRDefault="00060EDB" w:rsidP="00060EDB">
      <w:pPr>
        <w:pStyle w:val="Default"/>
        <w:rPr>
          <w:rFonts w:ascii="Times New Roman" w:hAnsi="Times New Roman" w:cs="Times New Roman"/>
        </w:rPr>
      </w:pPr>
      <w:r w:rsidRPr="00A83384">
        <w:rPr>
          <w:rFonts w:ascii="Times New Roman" w:hAnsi="Times New Roman" w:cs="Times New Roman"/>
          <w:b/>
          <w:bCs/>
        </w:rPr>
        <w:t xml:space="preserve">Faculty Award </w:t>
      </w:r>
      <w:r w:rsidRPr="00A83384">
        <w:rPr>
          <w:rFonts w:ascii="Times New Roman" w:hAnsi="Times New Roman" w:cs="Times New Roman"/>
        </w:rPr>
        <w:t>- for a faculty member who has contributed significantly to academic integrity (on campus or in the larger, interna</w:t>
      </w:r>
      <w:r w:rsidR="00FF0D17">
        <w:rPr>
          <w:rFonts w:ascii="Times New Roman" w:hAnsi="Times New Roman" w:cs="Times New Roman"/>
        </w:rPr>
        <w:t xml:space="preserve">tional arena) through at least </w:t>
      </w:r>
      <w:r w:rsidR="00595E79">
        <w:rPr>
          <w:rFonts w:ascii="Times New Roman" w:hAnsi="Times New Roman" w:cs="Times New Roman"/>
        </w:rPr>
        <w:t xml:space="preserve">one </w:t>
      </w:r>
      <w:r w:rsidRPr="00A83384">
        <w:rPr>
          <w:rFonts w:ascii="Times New Roman" w:hAnsi="Times New Roman" w:cs="Times New Roman"/>
        </w:rPr>
        <w:t xml:space="preserve">of the following: research (on academic integrity or related areas such as ethics, character education), teaching (e.g., talking about academic integrity in the classroom, teaching about professional integrity), and service (e.g., Academic Integrity Review Board; Academic Integrity Office Advisory Council; Committee on Educational Policies) </w:t>
      </w:r>
    </w:p>
    <w:p w:rsidR="00060EDB" w:rsidRPr="00A83384" w:rsidRDefault="00060EDB" w:rsidP="00060EDB">
      <w:pPr>
        <w:pStyle w:val="Default"/>
        <w:rPr>
          <w:rFonts w:ascii="Times New Roman" w:hAnsi="Times New Roman" w:cs="Times New Roman"/>
        </w:rPr>
      </w:pPr>
    </w:p>
    <w:p w:rsidR="00060EDB" w:rsidRPr="00A83384" w:rsidRDefault="00060EDB" w:rsidP="00060EDB">
      <w:pPr>
        <w:pStyle w:val="Default"/>
        <w:rPr>
          <w:rFonts w:ascii="Times New Roman" w:hAnsi="Times New Roman" w:cs="Times New Roman"/>
        </w:rPr>
      </w:pPr>
      <w:r w:rsidRPr="00A83384">
        <w:rPr>
          <w:rFonts w:ascii="Times New Roman" w:hAnsi="Times New Roman" w:cs="Times New Roman"/>
          <w:b/>
          <w:bCs/>
        </w:rPr>
        <w:t xml:space="preserve">Best Syllabus Award </w:t>
      </w:r>
      <w:r w:rsidRPr="00A83384">
        <w:rPr>
          <w:rFonts w:ascii="Times New Roman" w:hAnsi="Times New Roman" w:cs="Times New Roman"/>
        </w:rPr>
        <w:t xml:space="preserve">- for the syllabus or class academic integrity policy that best explains academic integrity and/or cheating. The “Best Syllabus” will normally include: details/examples about what is considered cheating in that class; explanations of why academic integrity is important (in general, but also to that class and that professor); points students to resources; and, a student pledge (to sign). </w:t>
      </w:r>
    </w:p>
    <w:p w:rsidR="00060EDB" w:rsidRPr="00A83384" w:rsidRDefault="00060EDB" w:rsidP="00060EDB">
      <w:pPr>
        <w:pStyle w:val="Default"/>
        <w:rPr>
          <w:rFonts w:ascii="Times New Roman" w:hAnsi="Times New Roman" w:cs="Times New Roman"/>
        </w:rPr>
      </w:pPr>
    </w:p>
    <w:p w:rsidR="00060EDB" w:rsidRPr="00A83384" w:rsidDel="00FF0D17" w:rsidRDefault="00060EDB" w:rsidP="00060EDB">
      <w:pPr>
        <w:pStyle w:val="Default"/>
        <w:rPr>
          <w:del w:id="0" w:author="tbertramgallant" w:date="2012-01-09T20:01:00Z"/>
          <w:rFonts w:ascii="Times New Roman" w:hAnsi="Times New Roman" w:cs="Times New Roman"/>
        </w:rPr>
      </w:pPr>
      <w:proofErr w:type="gramStart"/>
      <w:r w:rsidRPr="00A83384">
        <w:rPr>
          <w:rFonts w:ascii="Times New Roman" w:hAnsi="Times New Roman" w:cs="Times New Roman"/>
          <w:b/>
          <w:bCs/>
        </w:rPr>
        <w:t xml:space="preserve">AI Ally Award </w:t>
      </w:r>
      <w:r w:rsidRPr="00A83384">
        <w:rPr>
          <w:rFonts w:ascii="Times New Roman" w:hAnsi="Times New Roman" w:cs="Times New Roman"/>
        </w:rPr>
        <w:t xml:space="preserve">- </w:t>
      </w:r>
      <w:r w:rsidR="00FF0D17">
        <w:rPr>
          <w:rFonts w:ascii="Times New Roman" w:hAnsi="Times New Roman" w:cs="Times New Roman"/>
        </w:rPr>
        <w:t>for a</w:t>
      </w:r>
      <w:r w:rsidR="00595E79">
        <w:rPr>
          <w:rFonts w:ascii="Times New Roman" w:hAnsi="Times New Roman" w:cs="Times New Roman"/>
        </w:rPr>
        <w:t xml:space="preserve"> campus member or organization (e.g., </w:t>
      </w:r>
      <w:r w:rsidR="00FF0D17">
        <w:rPr>
          <w:rFonts w:ascii="Times New Roman" w:hAnsi="Times New Roman" w:cs="Times New Roman"/>
        </w:rPr>
        <w:t>student organization</w:t>
      </w:r>
      <w:r w:rsidR="00595E79">
        <w:rPr>
          <w:rFonts w:ascii="Times New Roman" w:hAnsi="Times New Roman" w:cs="Times New Roman"/>
        </w:rPr>
        <w:t xml:space="preserve">, </w:t>
      </w:r>
      <w:r w:rsidRPr="00A83384">
        <w:rPr>
          <w:rFonts w:ascii="Times New Roman" w:hAnsi="Times New Roman" w:cs="Times New Roman"/>
        </w:rPr>
        <w:t>staff member</w:t>
      </w:r>
      <w:r w:rsidR="00595E79">
        <w:rPr>
          <w:rFonts w:ascii="Times New Roman" w:hAnsi="Times New Roman" w:cs="Times New Roman"/>
        </w:rPr>
        <w:t xml:space="preserve">, campus </w:t>
      </w:r>
      <w:r w:rsidRPr="00A83384">
        <w:rPr>
          <w:rFonts w:ascii="Times New Roman" w:hAnsi="Times New Roman" w:cs="Times New Roman"/>
        </w:rPr>
        <w:t>department</w:t>
      </w:r>
      <w:r w:rsidR="00595E79">
        <w:rPr>
          <w:rFonts w:ascii="Times New Roman" w:hAnsi="Times New Roman" w:cs="Times New Roman"/>
        </w:rPr>
        <w:t>)</w:t>
      </w:r>
      <w:r w:rsidRPr="00A83384">
        <w:rPr>
          <w:rFonts w:ascii="Times New Roman" w:hAnsi="Times New Roman" w:cs="Times New Roman"/>
        </w:rPr>
        <w:t xml:space="preserve"> who support</w:t>
      </w:r>
      <w:r w:rsidR="00595E79">
        <w:rPr>
          <w:rFonts w:ascii="Times New Roman" w:hAnsi="Times New Roman" w:cs="Times New Roman"/>
        </w:rPr>
        <w:t xml:space="preserve">s academic integrity through activities or service and surpasses expectations </w:t>
      </w:r>
      <w:r w:rsidRPr="00A83384">
        <w:rPr>
          <w:rFonts w:ascii="Times New Roman" w:hAnsi="Times New Roman" w:cs="Times New Roman"/>
        </w:rPr>
        <w:t>because</w:t>
      </w:r>
      <w:r w:rsidR="00595E79">
        <w:rPr>
          <w:rFonts w:ascii="Times New Roman" w:hAnsi="Times New Roman" w:cs="Times New Roman"/>
        </w:rPr>
        <w:t xml:space="preserve"> academic integrity is not a job or organization requirement.</w:t>
      </w:r>
      <w:proofErr w:type="gramEnd"/>
    </w:p>
    <w:p w:rsidR="00060EDB" w:rsidRPr="00A83384" w:rsidRDefault="00060EDB" w:rsidP="00060EDB">
      <w:pPr>
        <w:pStyle w:val="Default"/>
        <w:rPr>
          <w:rFonts w:ascii="Times New Roman" w:hAnsi="Times New Roman" w:cs="Times New Roman"/>
        </w:rPr>
      </w:pPr>
    </w:p>
    <w:p w:rsidR="00060EDB" w:rsidRPr="00A83384" w:rsidRDefault="00060EDB" w:rsidP="00060EDB">
      <w:pPr>
        <w:spacing w:after="0"/>
        <w:rPr>
          <w:rFonts w:ascii="Times New Roman" w:hAnsi="Times New Roman" w:cs="Times New Roman"/>
          <w:sz w:val="24"/>
          <w:szCs w:val="24"/>
        </w:rPr>
      </w:pPr>
      <w:r w:rsidRPr="00A83384">
        <w:rPr>
          <w:rFonts w:ascii="Times New Roman" w:hAnsi="Times New Roman" w:cs="Times New Roman"/>
          <w:b/>
          <w:bCs/>
          <w:sz w:val="24"/>
          <w:szCs w:val="24"/>
        </w:rPr>
        <w:t xml:space="preserve">Student Award </w:t>
      </w:r>
      <w:r w:rsidRPr="00A83384">
        <w:rPr>
          <w:rFonts w:ascii="Times New Roman" w:hAnsi="Times New Roman" w:cs="Times New Roman"/>
          <w:sz w:val="24"/>
          <w:szCs w:val="24"/>
        </w:rPr>
        <w:t xml:space="preserve">- for a student or alumnus, who has contributed significantly to creating a culture of academic integrity through the volunteering of their time and energies (e.g., Peer Educator, </w:t>
      </w:r>
      <w:smartTag w:uri="urn:schemas-microsoft-com:office:smarttags" w:element="stockticker">
        <w:r w:rsidRPr="00A83384">
          <w:rPr>
            <w:rFonts w:ascii="Times New Roman" w:hAnsi="Times New Roman" w:cs="Times New Roman"/>
            <w:sz w:val="24"/>
            <w:szCs w:val="24"/>
          </w:rPr>
          <w:t>AIM</w:t>
        </w:r>
      </w:smartTag>
      <w:r w:rsidR="00FF0D17">
        <w:rPr>
          <w:rFonts w:ascii="Times New Roman" w:hAnsi="Times New Roman" w:cs="Times New Roman"/>
          <w:sz w:val="24"/>
          <w:szCs w:val="24"/>
        </w:rPr>
        <w:t xml:space="preserve"> member, AIRB member) AND/OR</w:t>
      </w:r>
      <w:r w:rsidRPr="00A83384">
        <w:rPr>
          <w:rFonts w:ascii="Times New Roman" w:hAnsi="Times New Roman" w:cs="Times New Roman"/>
          <w:sz w:val="24"/>
          <w:szCs w:val="24"/>
        </w:rPr>
        <w:t xml:space="preserve"> by exhibiting courage in speaking up against cheating, stopping peers from cheating, or reporting cheating in the classroom.</w:t>
      </w:r>
    </w:p>
    <w:p w:rsidR="00EB52EE" w:rsidRDefault="00EB52EE" w:rsidP="00060EDB">
      <w:pPr>
        <w:spacing w:after="0"/>
        <w:rPr>
          <w:rFonts w:ascii="Times New Roman" w:hAnsi="Times New Roman" w:cs="Times New Roman"/>
          <w:sz w:val="24"/>
          <w:szCs w:val="24"/>
        </w:rPr>
      </w:pPr>
      <w:bookmarkStart w:id="1" w:name="_GoBack"/>
      <w:bookmarkEnd w:id="1"/>
    </w:p>
    <w:p w:rsidR="00060EDB" w:rsidRPr="00A83384" w:rsidRDefault="00060EDB" w:rsidP="00060EDB">
      <w:pPr>
        <w:spacing w:after="0"/>
        <w:rPr>
          <w:rFonts w:ascii="Times New Roman" w:hAnsi="Times New Roman" w:cs="Times New Roman"/>
          <w:sz w:val="24"/>
          <w:szCs w:val="24"/>
        </w:rPr>
      </w:pPr>
      <w:r>
        <w:rPr>
          <w:rFonts w:ascii="Times New Roman" w:hAnsi="Times New Roman" w:cs="Times New Roman"/>
          <w:sz w:val="24"/>
          <w:szCs w:val="24"/>
        </w:rPr>
        <w:t>~~~~~~~~~~~~~~~~~~~~~~~~~~~~~~~~~~~~~~~~~~~~~~~~~~~~~~~~~~~~~~~~~~~~~~~</w:t>
      </w:r>
    </w:p>
    <w:p w:rsidR="00060EDB" w:rsidRDefault="00060EDB" w:rsidP="00060EDB">
      <w:pPr>
        <w:spacing w:after="0"/>
        <w:jc w:val="center"/>
        <w:rPr>
          <w:rFonts w:ascii="Times New Roman" w:hAnsi="Times New Roman" w:cs="Times New Roman"/>
          <w:sz w:val="24"/>
          <w:szCs w:val="24"/>
        </w:rPr>
      </w:pPr>
      <w:r>
        <w:rPr>
          <w:rFonts w:ascii="Times New Roman" w:hAnsi="Times New Roman" w:cs="Times New Roman"/>
          <w:sz w:val="24"/>
          <w:szCs w:val="24"/>
        </w:rPr>
        <w:t>Nominate who you think deserves an award</w:t>
      </w:r>
      <w:r w:rsidR="00FF0D17">
        <w:rPr>
          <w:rFonts w:ascii="Times New Roman" w:hAnsi="Times New Roman" w:cs="Times New Roman"/>
          <w:sz w:val="24"/>
          <w:szCs w:val="24"/>
        </w:rPr>
        <w:t xml:space="preserve"> (self nominations are welcome)</w:t>
      </w:r>
      <w:r>
        <w:rPr>
          <w:rFonts w:ascii="Times New Roman" w:hAnsi="Times New Roman" w:cs="Times New Roman"/>
          <w:sz w:val="24"/>
          <w:szCs w:val="24"/>
        </w:rPr>
        <w:t>!</w:t>
      </w:r>
    </w:p>
    <w:p w:rsidR="00060EDB" w:rsidRPr="00A83384" w:rsidRDefault="00060EDB" w:rsidP="00060EDB">
      <w:pPr>
        <w:spacing w:after="0"/>
        <w:jc w:val="center"/>
        <w:rPr>
          <w:rFonts w:ascii="Times New Roman" w:hAnsi="Times New Roman" w:cs="Times New Roman"/>
          <w:sz w:val="24"/>
          <w:szCs w:val="24"/>
        </w:rPr>
      </w:pPr>
      <w:r w:rsidRPr="00A83384">
        <w:rPr>
          <w:rFonts w:ascii="Times New Roman" w:hAnsi="Times New Roman" w:cs="Times New Roman"/>
          <w:sz w:val="24"/>
          <w:szCs w:val="24"/>
        </w:rPr>
        <w:t xml:space="preserve">Email your award nominations (with </w:t>
      </w:r>
      <w:r w:rsidRPr="00671419">
        <w:rPr>
          <w:rFonts w:ascii="Times New Roman" w:hAnsi="Times New Roman" w:cs="Times New Roman"/>
          <w:sz w:val="24"/>
          <w:szCs w:val="24"/>
          <w:u w:val="single"/>
        </w:rPr>
        <w:t xml:space="preserve">award name </w:t>
      </w:r>
      <w:r w:rsidRPr="00A83384">
        <w:rPr>
          <w:rFonts w:ascii="Times New Roman" w:hAnsi="Times New Roman" w:cs="Times New Roman"/>
          <w:sz w:val="24"/>
          <w:szCs w:val="24"/>
        </w:rPr>
        <w:t xml:space="preserve">in subject line) to </w:t>
      </w:r>
      <w:hyperlink r:id="rId7" w:history="1">
        <w:r w:rsidRPr="00A83384">
          <w:rPr>
            <w:rStyle w:val="Hyperlink"/>
            <w:rFonts w:ascii="Times New Roman" w:hAnsi="Times New Roman" w:cs="Times New Roman"/>
            <w:sz w:val="24"/>
            <w:szCs w:val="24"/>
          </w:rPr>
          <w:t>aipeer@ucsd.edu</w:t>
        </w:r>
      </w:hyperlink>
    </w:p>
    <w:p w:rsidR="00060EDB" w:rsidRPr="00671419" w:rsidRDefault="00060EDB" w:rsidP="00060EDB">
      <w:pPr>
        <w:spacing w:after="0"/>
        <w:jc w:val="center"/>
        <w:rPr>
          <w:rFonts w:ascii="Times New Roman" w:hAnsi="Times New Roman" w:cs="Times New Roman"/>
          <w:color w:val="FF0000"/>
          <w:sz w:val="24"/>
          <w:szCs w:val="24"/>
        </w:rPr>
      </w:pPr>
      <w:r w:rsidRPr="00671419">
        <w:rPr>
          <w:rFonts w:ascii="Times New Roman" w:hAnsi="Times New Roman" w:cs="Times New Roman"/>
          <w:color w:val="FF0000"/>
          <w:sz w:val="24"/>
          <w:szCs w:val="24"/>
        </w:rPr>
        <w:t>STRICT DEADLINE: MARCH 30, 2012</w:t>
      </w:r>
    </w:p>
    <w:p w:rsidR="00671419" w:rsidRPr="00A83384" w:rsidRDefault="00060EDB" w:rsidP="00671419">
      <w:pPr>
        <w:spacing w:after="0"/>
        <w:jc w:val="center"/>
        <w:rPr>
          <w:rFonts w:ascii="Times New Roman" w:hAnsi="Times New Roman" w:cs="Times New Roman"/>
          <w:sz w:val="24"/>
          <w:szCs w:val="24"/>
        </w:rPr>
      </w:pPr>
      <w:r w:rsidRPr="00A83384">
        <w:rPr>
          <w:rFonts w:ascii="Times New Roman" w:hAnsi="Times New Roman" w:cs="Times New Roman"/>
          <w:sz w:val="24"/>
          <w:szCs w:val="24"/>
        </w:rPr>
        <w:t xml:space="preserve">Check AIM out on </w:t>
      </w:r>
      <w:r>
        <w:rPr>
          <w:rFonts w:ascii="Times New Roman" w:hAnsi="Times New Roman" w:cs="Times New Roman"/>
          <w:sz w:val="24"/>
          <w:szCs w:val="24"/>
        </w:rPr>
        <w:t>Face</w:t>
      </w:r>
      <w:r w:rsidRPr="00A83384">
        <w:rPr>
          <w:rFonts w:ascii="Times New Roman" w:hAnsi="Times New Roman" w:cs="Times New Roman"/>
          <w:sz w:val="24"/>
          <w:szCs w:val="24"/>
        </w:rPr>
        <w:t xml:space="preserve">book. Search: “AIM: Academic Integrity Matters” </w:t>
      </w:r>
    </w:p>
    <w:p w:rsidR="00060EDB" w:rsidRPr="00A83384" w:rsidRDefault="00060EDB" w:rsidP="00060EDB">
      <w:pPr>
        <w:spacing w:after="0"/>
        <w:rPr>
          <w:rFonts w:ascii="Times New Roman" w:hAnsi="Times New Roman" w:cs="Times New Roman"/>
          <w:sz w:val="24"/>
          <w:szCs w:val="24"/>
        </w:rPr>
      </w:pPr>
      <w:r>
        <w:rPr>
          <w:rFonts w:ascii="Times New Roman" w:hAnsi="Times New Roman" w:cs="Times New Roman"/>
          <w:sz w:val="24"/>
          <w:szCs w:val="24"/>
        </w:rPr>
        <w:t>~~~~~~~~~~~~~~~~~~~~~~~~~~~~~~~~~~~~~~~~~~~~~~~~~~~~~~~~~~~~~~~~~~~~~~~</w:t>
      </w:r>
    </w:p>
    <w:p w:rsidR="00ED0ACB" w:rsidRDefault="00ED0ACB" w:rsidP="00060EDB">
      <w:pPr>
        <w:spacing w:after="0"/>
      </w:pPr>
    </w:p>
    <w:p w:rsidR="00060EDB" w:rsidRDefault="00060EDB" w:rsidP="00060EDB">
      <w:pPr>
        <w:spacing w:after="0"/>
      </w:pPr>
    </w:p>
    <w:p w:rsidR="00060EDB" w:rsidRDefault="00060EDB" w:rsidP="00060EDB">
      <w:pPr>
        <w:spacing w:after="0"/>
      </w:pPr>
    </w:p>
    <w:p w:rsidR="00060EDB" w:rsidRDefault="00060EDB" w:rsidP="00060EDB">
      <w:pPr>
        <w:spacing w:after="0"/>
      </w:pPr>
    </w:p>
    <w:p w:rsidR="00060EDB" w:rsidRDefault="00060EDB" w:rsidP="00060EDB">
      <w:pPr>
        <w:spacing w:after="0"/>
      </w:pPr>
    </w:p>
    <w:p w:rsidR="00060EDB" w:rsidRDefault="00060EDB" w:rsidP="00060EDB">
      <w:pPr>
        <w:spacing w:after="0"/>
      </w:pPr>
    </w:p>
    <w:p w:rsidR="00060EDB" w:rsidRDefault="00060EDB" w:rsidP="00060EDB">
      <w:pPr>
        <w:spacing w:after="0"/>
      </w:pPr>
    </w:p>
    <w:p w:rsidR="00060EDB" w:rsidRDefault="00060EDB" w:rsidP="00060EDB">
      <w:pPr>
        <w:spacing w:after="0"/>
      </w:pPr>
    </w:p>
    <w:p w:rsidR="00060EDB" w:rsidRDefault="00060EDB" w:rsidP="00060EDB">
      <w:pPr>
        <w:spacing w:after="0"/>
      </w:pPr>
    </w:p>
    <w:p w:rsidR="00060EDB" w:rsidRDefault="00060EDB" w:rsidP="00060EDB">
      <w:pPr>
        <w:spacing w:after="0"/>
      </w:pPr>
    </w:p>
    <w:p w:rsidR="00060EDB" w:rsidRDefault="00060EDB" w:rsidP="00060EDB">
      <w:pPr>
        <w:spacing w:after="0"/>
      </w:pPr>
    </w:p>
    <w:p w:rsidR="00060EDB" w:rsidRDefault="00060EDB" w:rsidP="00060EDB">
      <w:pPr>
        <w:spacing w:after="0"/>
      </w:pPr>
    </w:p>
    <w:p w:rsidR="00060EDB" w:rsidRPr="00060EDB" w:rsidRDefault="00060EDB" w:rsidP="00060EDB">
      <w:pPr>
        <w:spacing w:after="0" w:line="360" w:lineRule="auto"/>
        <w:rPr>
          <w:rFonts w:asciiTheme="majorHAnsi" w:hAnsiTheme="majorHAnsi" w:cstheme="majorHAnsi"/>
          <w:b/>
          <w:u w:val="single"/>
        </w:rPr>
      </w:pPr>
      <w:r w:rsidRPr="00060EDB">
        <w:rPr>
          <w:rFonts w:asciiTheme="majorHAnsi" w:hAnsiTheme="majorHAnsi" w:cstheme="majorHAnsi"/>
          <w:b/>
          <w:u w:val="single"/>
        </w:rPr>
        <w:t>Nominator:</w:t>
      </w:r>
    </w:p>
    <w:p w:rsidR="00060EDB" w:rsidRDefault="00060EDB" w:rsidP="00060EDB">
      <w:pPr>
        <w:spacing w:after="0" w:line="360" w:lineRule="auto"/>
        <w:rPr>
          <w:rFonts w:asciiTheme="majorHAnsi" w:hAnsiTheme="majorHAnsi" w:cstheme="majorHAnsi"/>
          <w:b/>
        </w:rPr>
      </w:pPr>
    </w:p>
    <w:p w:rsidR="00060EDB" w:rsidRDefault="00060EDB" w:rsidP="00060EDB">
      <w:pPr>
        <w:spacing w:after="0" w:line="360" w:lineRule="auto"/>
        <w:rPr>
          <w:rFonts w:asciiTheme="majorHAnsi" w:hAnsiTheme="majorHAnsi" w:cstheme="majorHAnsi"/>
          <w:b/>
        </w:rPr>
      </w:pPr>
      <w:r>
        <w:rPr>
          <w:rFonts w:asciiTheme="majorHAnsi" w:hAnsiTheme="majorHAnsi" w:cstheme="majorHAnsi"/>
          <w:b/>
        </w:rPr>
        <w:t>Name:</w:t>
      </w:r>
    </w:p>
    <w:p w:rsidR="00060EDB" w:rsidRDefault="00060EDB" w:rsidP="00060EDB">
      <w:pPr>
        <w:spacing w:after="0" w:line="360" w:lineRule="auto"/>
        <w:rPr>
          <w:rFonts w:asciiTheme="majorHAnsi" w:hAnsiTheme="majorHAnsi" w:cstheme="majorHAnsi"/>
          <w:b/>
        </w:rPr>
      </w:pPr>
      <w:r>
        <w:rPr>
          <w:rFonts w:asciiTheme="majorHAnsi" w:hAnsiTheme="majorHAnsi" w:cstheme="majorHAnsi"/>
          <w:b/>
        </w:rPr>
        <w:t>Email:</w:t>
      </w:r>
    </w:p>
    <w:p w:rsidR="005B3569" w:rsidRDefault="005B3569" w:rsidP="00060EDB">
      <w:pPr>
        <w:spacing w:after="0" w:line="360" w:lineRule="auto"/>
        <w:rPr>
          <w:rFonts w:asciiTheme="majorHAnsi" w:hAnsiTheme="majorHAnsi" w:cstheme="majorHAnsi"/>
          <w:b/>
        </w:rPr>
      </w:pPr>
      <w:r>
        <w:rPr>
          <w:rFonts w:asciiTheme="majorHAnsi" w:hAnsiTheme="majorHAnsi" w:cstheme="majorHAnsi"/>
          <w:b/>
        </w:rPr>
        <w:t>Phone Number:</w:t>
      </w:r>
    </w:p>
    <w:p w:rsidR="005B3569" w:rsidRDefault="005B3569" w:rsidP="005B3569">
      <w:pPr>
        <w:pBdr>
          <w:bottom w:val="single" w:sz="6" w:space="1" w:color="auto"/>
        </w:pBdr>
        <w:spacing w:after="0" w:line="360" w:lineRule="auto"/>
        <w:rPr>
          <w:rFonts w:asciiTheme="majorHAnsi" w:hAnsiTheme="majorHAnsi" w:cstheme="majorHAnsi"/>
          <w:b/>
        </w:rPr>
      </w:pPr>
      <w:r>
        <w:rPr>
          <w:rFonts w:asciiTheme="majorHAnsi" w:hAnsiTheme="majorHAnsi" w:cstheme="majorHAnsi"/>
          <w:b/>
        </w:rPr>
        <w:t>Number of Letters of Support/Documents attached (if applicable):</w:t>
      </w:r>
    </w:p>
    <w:p w:rsidR="005B3569" w:rsidRDefault="005B3569" w:rsidP="00FF0D17">
      <w:pPr>
        <w:spacing w:after="0"/>
        <w:rPr>
          <w:rFonts w:asciiTheme="majorHAnsi" w:hAnsiTheme="majorHAnsi" w:cstheme="majorHAnsi"/>
          <w:b/>
        </w:rPr>
      </w:pPr>
    </w:p>
    <w:p w:rsidR="005B3569" w:rsidRDefault="005B3569" w:rsidP="00FF0D17">
      <w:pPr>
        <w:spacing w:after="0"/>
        <w:rPr>
          <w:rFonts w:asciiTheme="majorHAnsi" w:hAnsiTheme="majorHAnsi" w:cstheme="majorHAnsi"/>
          <w:b/>
          <w:u w:val="single"/>
        </w:rPr>
      </w:pPr>
      <w:r>
        <w:rPr>
          <w:rFonts w:asciiTheme="majorHAnsi" w:hAnsiTheme="majorHAnsi" w:cstheme="majorHAnsi"/>
          <w:b/>
          <w:u w:val="single"/>
        </w:rPr>
        <w:t>Nominee:</w:t>
      </w:r>
    </w:p>
    <w:p w:rsidR="005B3569" w:rsidRPr="005B3569" w:rsidRDefault="005B3569" w:rsidP="00FF0D17">
      <w:pPr>
        <w:spacing w:after="0"/>
        <w:rPr>
          <w:rFonts w:asciiTheme="majorHAnsi" w:hAnsiTheme="majorHAnsi" w:cstheme="majorHAnsi"/>
          <w:b/>
        </w:rPr>
      </w:pPr>
    </w:p>
    <w:p w:rsidR="005B3569" w:rsidRPr="005B3569" w:rsidRDefault="005B3569" w:rsidP="00FF0D17">
      <w:pPr>
        <w:spacing w:after="0"/>
        <w:rPr>
          <w:rFonts w:asciiTheme="majorHAnsi" w:hAnsiTheme="majorHAnsi" w:cstheme="majorHAnsi"/>
          <w:b/>
        </w:rPr>
      </w:pPr>
      <w:r w:rsidRPr="005B3569">
        <w:rPr>
          <w:rFonts w:asciiTheme="majorHAnsi" w:hAnsiTheme="majorHAnsi" w:cstheme="majorHAnsi"/>
          <w:b/>
        </w:rPr>
        <w:t>Name:</w:t>
      </w:r>
    </w:p>
    <w:p w:rsidR="005B3569" w:rsidRPr="005B3569" w:rsidRDefault="005B3569" w:rsidP="00FF0D17">
      <w:pPr>
        <w:spacing w:after="0"/>
        <w:rPr>
          <w:rFonts w:asciiTheme="majorHAnsi" w:hAnsiTheme="majorHAnsi" w:cstheme="majorHAnsi"/>
          <w:b/>
        </w:rPr>
      </w:pPr>
      <w:r w:rsidRPr="005B3569">
        <w:rPr>
          <w:rFonts w:asciiTheme="majorHAnsi" w:hAnsiTheme="majorHAnsi" w:cstheme="majorHAnsi"/>
          <w:b/>
        </w:rPr>
        <w:t>Email:</w:t>
      </w:r>
    </w:p>
    <w:p w:rsidR="005B3569" w:rsidRDefault="005B3569" w:rsidP="00FF0D17">
      <w:pPr>
        <w:spacing w:after="0"/>
        <w:rPr>
          <w:rFonts w:asciiTheme="majorHAnsi" w:hAnsiTheme="majorHAnsi" w:cstheme="majorHAnsi"/>
          <w:b/>
        </w:rPr>
      </w:pPr>
      <w:moveToRangeStart w:id="2" w:author="tbertramgallant" w:date="2012-01-09T20:03:00Z" w:name="move313902753"/>
      <w:r>
        <w:rPr>
          <w:rFonts w:asciiTheme="majorHAnsi" w:hAnsiTheme="majorHAnsi" w:cstheme="majorHAnsi"/>
          <w:b/>
        </w:rPr>
        <w:t>Phone Number (if applicable):</w:t>
      </w:r>
    </w:p>
    <w:p w:rsidR="00FF0D17" w:rsidRDefault="005B3569" w:rsidP="00FF0D17">
      <w:pPr>
        <w:spacing w:after="0"/>
      </w:pPr>
      <w:r>
        <w:rPr>
          <w:rFonts w:asciiTheme="majorHAnsi" w:hAnsiTheme="majorHAnsi" w:cstheme="majorHAnsi"/>
          <w:b/>
        </w:rPr>
        <w:t>Nominated Award:</w:t>
      </w:r>
    </w:p>
    <w:moveToRangeEnd w:id="2"/>
    <w:p w:rsidR="00FF0D17" w:rsidRDefault="00FF0D17" w:rsidP="00060EDB">
      <w:pPr>
        <w:pBdr>
          <w:bottom w:val="single" w:sz="6" w:space="1" w:color="auto"/>
        </w:pBdr>
        <w:spacing w:after="0" w:line="360" w:lineRule="auto"/>
        <w:rPr>
          <w:rFonts w:asciiTheme="majorHAnsi" w:hAnsiTheme="majorHAnsi" w:cstheme="majorHAnsi"/>
          <w:b/>
        </w:rPr>
      </w:pPr>
    </w:p>
    <w:p w:rsidR="00060EDB" w:rsidRDefault="00060EDB" w:rsidP="00060EDB">
      <w:pPr>
        <w:spacing w:after="0" w:line="360" w:lineRule="auto"/>
        <w:rPr>
          <w:rFonts w:asciiTheme="majorHAnsi" w:hAnsiTheme="majorHAnsi" w:cstheme="majorHAnsi"/>
          <w:b/>
        </w:rPr>
      </w:pPr>
    </w:p>
    <w:p w:rsidR="005B3569" w:rsidRDefault="005B3569" w:rsidP="00060EDB">
      <w:pPr>
        <w:spacing w:after="0" w:line="360" w:lineRule="auto"/>
        <w:rPr>
          <w:rFonts w:asciiTheme="majorHAnsi" w:hAnsiTheme="majorHAnsi" w:cstheme="majorHAnsi"/>
          <w:b/>
        </w:rPr>
      </w:pPr>
      <w:r>
        <w:rPr>
          <w:rFonts w:asciiTheme="majorHAnsi" w:hAnsiTheme="majorHAnsi" w:cstheme="majorHAnsi"/>
          <w:b/>
        </w:rPr>
        <w:t xml:space="preserve">How does your nominee meet the award criteria? Please be thorough with your reasons and give specific examples. Letters or other documentation in support of the examples </w:t>
      </w:r>
      <w:proofErr w:type="gramStart"/>
      <w:r>
        <w:rPr>
          <w:rFonts w:asciiTheme="majorHAnsi" w:hAnsiTheme="majorHAnsi" w:cstheme="majorHAnsi"/>
          <w:b/>
        </w:rPr>
        <w:t>are</w:t>
      </w:r>
      <w:proofErr w:type="gramEnd"/>
      <w:r>
        <w:rPr>
          <w:rFonts w:asciiTheme="majorHAnsi" w:hAnsiTheme="majorHAnsi" w:cstheme="majorHAnsi"/>
          <w:b/>
        </w:rPr>
        <w:t xml:space="preserve"> encouraged.</w:t>
      </w:r>
    </w:p>
    <w:p w:rsidR="005B3569" w:rsidRDefault="005B3569" w:rsidP="00060EDB">
      <w:pPr>
        <w:spacing w:after="0" w:line="360" w:lineRule="auto"/>
        <w:rPr>
          <w:rFonts w:asciiTheme="majorHAnsi" w:hAnsiTheme="majorHAnsi" w:cstheme="majorHAnsi"/>
          <w:b/>
        </w:rPr>
      </w:pPr>
    </w:p>
    <w:p w:rsidR="00595E79" w:rsidRDefault="00595E79" w:rsidP="00060EDB">
      <w:pPr>
        <w:spacing w:after="0" w:line="360" w:lineRule="auto"/>
        <w:rPr>
          <w:rFonts w:asciiTheme="majorHAnsi" w:hAnsiTheme="majorHAnsi" w:cstheme="majorHAnsi"/>
          <w:b/>
        </w:rPr>
      </w:pPr>
    </w:p>
    <w:p w:rsidR="00595E79" w:rsidRDefault="00595E79" w:rsidP="00060EDB">
      <w:pPr>
        <w:spacing w:after="0" w:line="360" w:lineRule="auto"/>
        <w:rPr>
          <w:rFonts w:asciiTheme="majorHAnsi" w:hAnsiTheme="majorHAnsi" w:cstheme="majorHAnsi"/>
          <w:b/>
        </w:rPr>
      </w:pPr>
    </w:p>
    <w:p w:rsidR="005B3569" w:rsidRDefault="005B3569" w:rsidP="00060EDB">
      <w:pPr>
        <w:spacing w:after="0" w:line="360" w:lineRule="auto"/>
        <w:rPr>
          <w:rFonts w:asciiTheme="majorHAnsi" w:hAnsiTheme="majorHAnsi" w:cstheme="majorHAnsi"/>
          <w:b/>
        </w:rPr>
      </w:pPr>
    </w:p>
    <w:p w:rsidR="00060EDB" w:rsidRDefault="005B3569" w:rsidP="005B3569">
      <w:pPr>
        <w:spacing w:after="0" w:line="360" w:lineRule="auto"/>
        <w:rPr>
          <w:rFonts w:asciiTheme="majorHAnsi" w:hAnsiTheme="majorHAnsi" w:cstheme="majorHAnsi"/>
          <w:b/>
        </w:rPr>
      </w:pPr>
      <w:r>
        <w:rPr>
          <w:rFonts w:asciiTheme="majorHAnsi" w:hAnsiTheme="majorHAnsi" w:cstheme="majorHAnsi"/>
          <w:b/>
        </w:rPr>
        <w:t xml:space="preserve">Describe the impact that the nominee has had on academic integrity on the UCSD campus. This could be a micro impact (e.g., in a specific class or with a specific person) or macro impact (i.e., the larger campus). Again, letters or other documentation to illustrate the impact </w:t>
      </w:r>
      <w:proofErr w:type="gramStart"/>
      <w:r>
        <w:rPr>
          <w:rFonts w:asciiTheme="majorHAnsi" w:hAnsiTheme="majorHAnsi" w:cstheme="majorHAnsi"/>
          <w:b/>
        </w:rPr>
        <w:t>are</w:t>
      </w:r>
      <w:proofErr w:type="gramEnd"/>
      <w:r>
        <w:rPr>
          <w:rFonts w:asciiTheme="majorHAnsi" w:hAnsiTheme="majorHAnsi" w:cstheme="majorHAnsi"/>
          <w:b/>
        </w:rPr>
        <w:t xml:space="preserve"> welcome. </w:t>
      </w:r>
    </w:p>
    <w:p w:rsidR="00060EDB" w:rsidRDefault="00060EDB" w:rsidP="00060EDB">
      <w:pPr>
        <w:spacing w:after="0"/>
      </w:pPr>
    </w:p>
    <w:sectPr w:rsidR="00060EDB" w:rsidSect="00154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D484A"/>
    <w:multiLevelType w:val="hybridMultilevel"/>
    <w:tmpl w:val="C0447B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noPunctuationKerning/>
  <w:characterSpacingControl w:val="doNotCompress"/>
  <w:compat>
    <w:useFELayout/>
    <w:compatSetting w:name="compatibilityMode" w:uri="http://schemas.microsoft.com/office/word" w:val="12"/>
  </w:compat>
  <w:rsids>
    <w:rsidRoot w:val="00060EDB"/>
    <w:rsid w:val="00060EDB"/>
    <w:rsid w:val="001E6311"/>
    <w:rsid w:val="005722EA"/>
    <w:rsid w:val="00595E79"/>
    <w:rsid w:val="005B3569"/>
    <w:rsid w:val="00671419"/>
    <w:rsid w:val="008C12BC"/>
    <w:rsid w:val="00CA4156"/>
    <w:rsid w:val="00EB52EE"/>
    <w:rsid w:val="00ED0ACB"/>
    <w:rsid w:val="00FF0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EDB"/>
    <w:pPr>
      <w:spacing w:after="200" w:line="276" w:lineRule="auto"/>
    </w:pPr>
    <w:rPr>
      <w:rFonts w:ascii="Calibri" w:eastAsia="Calibri" w:hAnsi="Calibri" w:cs="Calibri"/>
      <w:sz w:val="22"/>
      <w:szCs w:val="22"/>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060EDB"/>
    <w:pPr>
      <w:autoSpaceDE w:val="0"/>
      <w:autoSpaceDN w:val="0"/>
      <w:adjustRightInd w:val="0"/>
    </w:pPr>
    <w:rPr>
      <w:rFonts w:ascii="Calibri" w:eastAsia="Calibri" w:hAnsi="Calibri" w:cs="Calibri"/>
      <w:color w:val="000000"/>
      <w:sz w:val="24"/>
      <w:szCs w:val="24"/>
      <w:lang w:eastAsia="en-US"/>
    </w:rPr>
  </w:style>
  <w:style w:type="character" w:styleId="Hyperlink">
    <w:name w:val="Hyperlink"/>
    <w:basedOn w:val="DefaultParagraphFont"/>
    <w:uiPriority w:val="99"/>
    <w:unhideWhenUsed/>
    <w:rsid w:val="00060EDB"/>
    <w:rPr>
      <w:color w:val="0000FF"/>
      <w:u w:val="single"/>
    </w:rPr>
  </w:style>
  <w:style w:type="paragraph" w:styleId="z-BottomofForm">
    <w:name w:val="HTML Bottom of Form"/>
    <w:basedOn w:val="Normal"/>
    <w:next w:val="Normal"/>
    <w:link w:val="z-BottomofFormChar"/>
    <w:hidden/>
    <w:uiPriority w:val="99"/>
    <w:semiHidden/>
    <w:unhideWhenUsed/>
    <w:rsid w:val="00060EDB"/>
    <w:pPr>
      <w:pBdr>
        <w:top w:val="single" w:sz="6" w:space="1" w:color="auto"/>
      </w:pBdr>
      <w:spacing w:after="0" w:line="240" w:lineRule="auto"/>
      <w:jc w:val="center"/>
    </w:pPr>
    <w:rPr>
      <w:rFonts w:ascii="Arial" w:eastAsiaTheme="minorHAnsi" w:hAnsi="Arial" w:cstheme="minorBidi"/>
      <w:vanish/>
      <w:sz w:val="16"/>
      <w:szCs w:val="16"/>
      <w:lang w:val="en-US"/>
    </w:rPr>
  </w:style>
  <w:style w:type="character" w:customStyle="1" w:styleId="z-BottomofFormChar">
    <w:name w:val="z-Bottom of Form Char"/>
    <w:basedOn w:val="DefaultParagraphFont"/>
    <w:link w:val="z-BottomofForm"/>
    <w:uiPriority w:val="99"/>
    <w:semiHidden/>
    <w:rsid w:val="00060EDB"/>
    <w:rPr>
      <w:rFonts w:ascii="Arial" w:eastAsiaTheme="minorHAnsi" w:hAnsi="Arial" w:cstheme="minorBidi"/>
      <w:vanish/>
      <w:sz w:val="16"/>
      <w:szCs w:val="16"/>
      <w:lang w:eastAsia="en-US"/>
    </w:rPr>
  </w:style>
  <w:style w:type="paragraph" w:styleId="ListParagraph">
    <w:name w:val="List Paragraph"/>
    <w:basedOn w:val="Normal"/>
    <w:uiPriority w:val="34"/>
    <w:qFormat/>
    <w:rsid w:val="00060EDB"/>
    <w:pPr>
      <w:spacing w:after="0" w:line="240" w:lineRule="auto"/>
      <w:ind w:left="720"/>
      <w:contextualSpacing/>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F0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D17"/>
    <w:rPr>
      <w:rFonts w:ascii="Tahoma" w:eastAsia="Calibri" w:hAnsi="Tahoma" w:cs="Tahoma"/>
      <w:sz w:val="16"/>
      <w:szCs w:val="16"/>
      <w:lang w:val="en-AU"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ipeer@ucsd.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9ABDB4-9FB2-42FD-92FD-7C9E2243C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374</Words>
  <Characters>2391</Characters>
  <Application>Microsoft Office Word</Application>
  <DocSecurity>0</DocSecurity>
  <Lines>19</Lines>
  <Paragraphs>5</Paragraphs>
  <ScaleCrop>false</ScaleCrop>
  <Company>Hewlett-Packard</Company>
  <LinksUpToDate>false</LinksUpToDate>
  <CharactersWithSpaces>2760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Yvonne Lee</dc:creator>
  <cp:lastModifiedBy>Yvonne</cp:lastModifiedBy>
  <cp:revision>5</cp:revision>
  <dcterms:created xsi:type="dcterms:W3CDTF">2012-01-10T04:09:00Z</dcterms:created>
  <dcterms:modified xsi:type="dcterms:W3CDTF">2012-01-10T20:15:00Z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1722309108</vt:i4>
  </property>
  <property fmtid="{D5CDD505-2E9C-101B-9397-08002B2CF9AE}" pid="3" name="_NewReviewCycle">
    <vt:lpwstr/>
  </property>
  <property fmtid="{D5CDD505-2E9C-101B-9397-08002B2CF9AE}" pid="4" name="_EmailSubject">
    <vt:lpwstr>[AIM] AI ceremony</vt:lpwstr>
  </property>
  <property fmtid="{D5CDD505-2E9C-101B-9397-08002B2CF9AE}" pid="5" name="_AuthorEmail">
    <vt:lpwstr>tbertramgallant@ucsd.edu</vt:lpwstr>
  </property>
  <property fmtid="{D5CDD505-2E9C-101B-9397-08002B2CF9AE}" pid="6" name="_AuthorEmailDisplayName">
    <vt:lpwstr>Bertram Gallant, Tricia</vt:lpwstr>
  </property>
  <property fmtid="{D5CDD505-2E9C-101B-9397-08002B2CF9AE}" pid="7" name="_ReviewingToolsShownOnce">
    <vt:lpwstr/>
  </property>
</Properties>
</file>